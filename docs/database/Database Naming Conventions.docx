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A25" w:rsidRPr="00954A25" w:rsidRDefault="00954A25" w:rsidP="00954A25">
      <w:pPr>
        <w:jc w:val="center"/>
        <w:rPr>
          <w:b/>
          <w:sz w:val="32"/>
          <w:szCs w:val="32"/>
          <w:u w:val="single"/>
        </w:rPr>
      </w:pPr>
      <w:r w:rsidRPr="00954A25">
        <w:rPr>
          <w:b/>
          <w:sz w:val="32"/>
          <w:szCs w:val="32"/>
          <w:u w:val="single"/>
        </w:rPr>
        <w:t>SMG – Essential Database Naming Conventions</w:t>
      </w:r>
    </w:p>
    <w:p w:rsidR="00954A25" w:rsidRPr="00954A25" w:rsidRDefault="00954A25" w:rsidP="00954A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Style</w:t>
      </w:r>
    </w:p>
    <w:p w:rsidR="00954A25" w:rsidRPr="00954A25" w:rsidRDefault="00954A25" w:rsidP="00954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25">
        <w:rPr>
          <w:rFonts w:ascii="Times New Roman" w:eastAsia="Times New Roman" w:hAnsi="Times New Roman" w:cs="Times New Roman"/>
          <w:sz w:val="24"/>
          <w:szCs w:val="24"/>
        </w:rPr>
        <w:t xml:space="preserve">use lowercase characters </w:t>
      </w:r>
    </w:p>
    <w:p w:rsidR="00954A25" w:rsidRPr="00954A25" w:rsidRDefault="00954A25" w:rsidP="00954A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25">
        <w:rPr>
          <w:rFonts w:ascii="Times New Roman" w:eastAsia="Times New Roman" w:hAnsi="Times New Roman" w:cs="Times New Roman"/>
          <w:sz w:val="24"/>
          <w:szCs w:val="24"/>
        </w:rPr>
        <w:t>eliminates question of proper case as well as errors related to case-sensitivity</w:t>
      </w:r>
    </w:p>
    <w:p w:rsidR="00954A25" w:rsidRPr="00954A25" w:rsidRDefault="00954A25" w:rsidP="00954A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25">
        <w:rPr>
          <w:rFonts w:ascii="Times New Roman" w:eastAsia="Times New Roman" w:hAnsi="Times New Roman" w:cs="Times New Roman"/>
          <w:sz w:val="24"/>
          <w:szCs w:val="24"/>
        </w:rPr>
        <w:t>speeds typing rate and accuracy</w:t>
      </w:r>
    </w:p>
    <w:p w:rsidR="00954A25" w:rsidRPr="00954A25" w:rsidRDefault="00954A25" w:rsidP="00954A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25">
        <w:rPr>
          <w:rFonts w:ascii="Times New Roman" w:eastAsia="Times New Roman" w:hAnsi="Times New Roman" w:cs="Times New Roman"/>
          <w:sz w:val="24"/>
          <w:szCs w:val="24"/>
        </w:rPr>
        <w:t>differentiates table and field names from uppercase SQL keywords</w:t>
      </w:r>
    </w:p>
    <w:p w:rsidR="00954A25" w:rsidRPr="00954A25" w:rsidRDefault="00954A25" w:rsidP="00954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25">
        <w:rPr>
          <w:rFonts w:ascii="Times New Roman" w:eastAsia="Times New Roman" w:hAnsi="Times New Roman" w:cs="Times New Roman"/>
          <w:sz w:val="24"/>
          <w:szCs w:val="24"/>
        </w:rPr>
        <w:t xml:space="preserve">separate words and prefixes with underlines, never use spaces </w:t>
      </w:r>
    </w:p>
    <w:p w:rsidR="00954A25" w:rsidRPr="00954A25" w:rsidRDefault="00954A25" w:rsidP="00954A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25">
        <w:rPr>
          <w:rFonts w:ascii="Times New Roman" w:eastAsia="Times New Roman" w:hAnsi="Times New Roman" w:cs="Times New Roman"/>
          <w:sz w:val="24"/>
          <w:szCs w:val="24"/>
        </w:rPr>
        <w:t xml:space="preserve">promotes readability (e.g. </w:t>
      </w:r>
      <w:proofErr w:type="spellStart"/>
      <w:r w:rsidRPr="00954A25">
        <w:rPr>
          <w:rFonts w:ascii="Times New Roman" w:eastAsia="Times New Roman" w:hAnsi="Times New Roman" w:cs="Times New Roman"/>
          <w:sz w:val="24"/>
          <w:szCs w:val="24"/>
        </w:rPr>
        <w:t>book_name</w:t>
      </w:r>
      <w:proofErr w:type="spellEnd"/>
      <w:r w:rsidRPr="00954A25">
        <w:rPr>
          <w:rFonts w:ascii="Times New Roman" w:eastAsia="Times New Roman" w:hAnsi="Times New Roman" w:cs="Times New Roman"/>
          <w:sz w:val="24"/>
          <w:szCs w:val="24"/>
        </w:rPr>
        <w:t xml:space="preserve"> vs. </w:t>
      </w:r>
      <w:proofErr w:type="spellStart"/>
      <w:r w:rsidRPr="00954A25"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 w:rsidRPr="00954A2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54A25" w:rsidRPr="00954A25" w:rsidRDefault="00954A25" w:rsidP="00954A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25">
        <w:rPr>
          <w:rFonts w:ascii="Times New Roman" w:eastAsia="Times New Roman" w:hAnsi="Times New Roman" w:cs="Times New Roman"/>
          <w:sz w:val="24"/>
          <w:szCs w:val="24"/>
        </w:rPr>
        <w:t>avoid having to bracket names (e.g. [book name] or `book name`)</w:t>
      </w:r>
    </w:p>
    <w:p w:rsidR="00954A25" w:rsidRPr="00954A25" w:rsidRDefault="00954A25" w:rsidP="00954A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25">
        <w:rPr>
          <w:rFonts w:ascii="Times New Roman" w:eastAsia="Times New Roman" w:hAnsi="Times New Roman" w:cs="Times New Roman"/>
          <w:sz w:val="24"/>
          <w:szCs w:val="24"/>
        </w:rPr>
        <w:t>offers greater platform independence</w:t>
      </w:r>
    </w:p>
    <w:p w:rsidR="00954A25" w:rsidRPr="00954A25" w:rsidRDefault="00954A25" w:rsidP="00954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25">
        <w:rPr>
          <w:rFonts w:ascii="Times New Roman" w:eastAsia="Times New Roman" w:hAnsi="Times New Roman" w:cs="Times New Roman"/>
          <w:sz w:val="24"/>
          <w:szCs w:val="24"/>
        </w:rPr>
        <w:t xml:space="preserve">avoid using numbers </w:t>
      </w:r>
    </w:p>
    <w:p w:rsidR="00954A25" w:rsidRDefault="00954A25" w:rsidP="00954A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25">
        <w:rPr>
          <w:rFonts w:ascii="Times New Roman" w:eastAsia="Times New Roman" w:hAnsi="Times New Roman" w:cs="Times New Roman"/>
          <w:sz w:val="24"/>
          <w:szCs w:val="24"/>
        </w:rPr>
        <w:t>may be a sign of poor normalization, hinting at the need for a many-to-many relationship</w:t>
      </w:r>
    </w:p>
    <w:p w:rsidR="00954A25" w:rsidRPr="00954A25" w:rsidRDefault="00954A25" w:rsidP="00954A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Table Names</w:t>
      </w:r>
    </w:p>
    <w:p w:rsidR="00954A25" w:rsidRPr="00954A25" w:rsidRDefault="00954A25" w:rsidP="00954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25">
        <w:rPr>
          <w:rFonts w:ascii="Times New Roman" w:eastAsia="Times New Roman" w:hAnsi="Times New Roman" w:cs="Times New Roman"/>
          <w:sz w:val="24"/>
          <w:szCs w:val="24"/>
        </w:rPr>
        <w:t xml:space="preserve">choose short, unambiguous names, using no more than one or two words </w:t>
      </w:r>
    </w:p>
    <w:p w:rsidR="00954A25" w:rsidRPr="00954A25" w:rsidRDefault="00954A25" w:rsidP="00954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25">
        <w:rPr>
          <w:rFonts w:ascii="Times New Roman" w:eastAsia="Times New Roman" w:hAnsi="Times New Roman" w:cs="Times New Roman"/>
          <w:sz w:val="24"/>
          <w:szCs w:val="24"/>
        </w:rPr>
        <w:t>distinguish tables easily</w:t>
      </w:r>
    </w:p>
    <w:p w:rsidR="00954A25" w:rsidRPr="00954A25" w:rsidRDefault="00954A25" w:rsidP="00954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25">
        <w:rPr>
          <w:rFonts w:ascii="Times New Roman" w:eastAsia="Times New Roman" w:hAnsi="Times New Roman" w:cs="Times New Roman"/>
          <w:sz w:val="24"/>
          <w:szCs w:val="24"/>
        </w:rPr>
        <w:t>facilitates the naming of unique field names as well as lookup and linking tables</w:t>
      </w:r>
    </w:p>
    <w:p w:rsidR="00954A25" w:rsidRPr="00954A25" w:rsidRDefault="00954A25" w:rsidP="00954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25">
        <w:rPr>
          <w:rFonts w:ascii="Times New Roman" w:eastAsia="Times New Roman" w:hAnsi="Times New Roman" w:cs="Times New Roman"/>
          <w:sz w:val="24"/>
          <w:szCs w:val="24"/>
        </w:rPr>
        <w:t xml:space="preserve">give tables singular names, never plural </w:t>
      </w:r>
      <w:ins w:id="0" w:author="Unknown">
        <w:r w:rsidRPr="00954A25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r w:rsidRPr="00954A2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update:</w:t>
        </w:r>
        <w:r w:rsidRPr="00954A2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954A25">
          <w:rPr>
            <w:rFonts w:ascii="Times New Roman" w:eastAsia="Times New Roman" w:hAnsi="Times New Roman" w:cs="Times New Roman"/>
            <w:sz w:val="24"/>
            <w:szCs w:val="24"/>
          </w:rPr>
          <w:t>i</w:t>
        </w:r>
        <w:proofErr w:type="spellEnd"/>
        <w:r w:rsidRPr="00954A25">
          <w:rPr>
            <w:rFonts w:ascii="Times New Roman" w:eastAsia="Times New Roman" w:hAnsi="Times New Roman" w:cs="Times New Roman"/>
            <w:sz w:val="24"/>
            <w:szCs w:val="24"/>
          </w:rPr>
          <w:t xml:space="preserve"> still agree with the reasons given for this convention, but most people really like plural table names, so </w:t>
        </w:r>
        <w:proofErr w:type="spellStart"/>
        <w:r w:rsidRPr="00954A25">
          <w:rPr>
            <w:rFonts w:ascii="Times New Roman" w:eastAsia="Times New Roman" w:hAnsi="Times New Roman" w:cs="Times New Roman"/>
            <w:sz w:val="24"/>
            <w:szCs w:val="24"/>
          </w:rPr>
          <w:t>i’ve</w:t>
        </w:r>
        <w:proofErr w:type="spellEnd"/>
        <w:r w:rsidRPr="00954A25">
          <w:rPr>
            <w:rFonts w:ascii="Times New Roman" w:eastAsia="Times New Roman" w:hAnsi="Times New Roman" w:cs="Times New Roman"/>
            <w:sz w:val="24"/>
            <w:szCs w:val="24"/>
          </w:rPr>
          <w:t xml:space="preserve"> softened my stance)</w:t>
        </w:r>
      </w:ins>
      <w:r w:rsidRPr="00954A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4A25" w:rsidRPr="00954A25" w:rsidRDefault="00954A25" w:rsidP="00954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25">
        <w:rPr>
          <w:rFonts w:ascii="Times New Roman" w:eastAsia="Times New Roman" w:hAnsi="Times New Roman" w:cs="Times New Roman"/>
          <w:sz w:val="24"/>
          <w:szCs w:val="24"/>
        </w:rPr>
        <w:t>promotes consistency with naming of primary key fields and lookup tables</w:t>
      </w:r>
    </w:p>
    <w:p w:rsidR="00954A25" w:rsidRPr="00954A25" w:rsidRDefault="00954A25" w:rsidP="00954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25">
        <w:rPr>
          <w:rFonts w:ascii="Times New Roman" w:eastAsia="Times New Roman" w:hAnsi="Times New Roman" w:cs="Times New Roman"/>
          <w:sz w:val="24"/>
          <w:szCs w:val="24"/>
        </w:rPr>
        <w:t>ensures alphabetical ordering of a table before its lookup or linking tables</w:t>
      </w:r>
    </w:p>
    <w:p w:rsidR="00954A25" w:rsidRPr="00954A25" w:rsidRDefault="00954A25" w:rsidP="00954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4A25">
        <w:rPr>
          <w:rFonts w:ascii="Times New Roman" w:eastAsia="Times New Roman" w:hAnsi="Times New Roman" w:cs="Times New Roman"/>
          <w:sz w:val="24"/>
          <w:szCs w:val="24"/>
        </w:rPr>
        <w:t>avoid</w:t>
      </w:r>
      <w:proofErr w:type="gramEnd"/>
      <w:r w:rsidRPr="00954A25">
        <w:rPr>
          <w:rFonts w:ascii="Times New Roman" w:eastAsia="Times New Roman" w:hAnsi="Times New Roman" w:cs="Times New Roman"/>
          <w:sz w:val="24"/>
          <w:szCs w:val="24"/>
        </w:rPr>
        <w:t xml:space="preserve"> confusion of </w:t>
      </w:r>
      <w:proofErr w:type="spellStart"/>
      <w:r w:rsidRPr="00954A25">
        <w:rPr>
          <w:rFonts w:ascii="Times New Roman" w:eastAsia="Times New Roman" w:hAnsi="Times New Roman" w:cs="Times New Roman"/>
          <w:sz w:val="24"/>
          <w:szCs w:val="24"/>
        </w:rPr>
        <w:t>english</w:t>
      </w:r>
      <w:proofErr w:type="spellEnd"/>
      <w:r w:rsidRPr="00954A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A25">
        <w:rPr>
          <w:rFonts w:ascii="Times New Roman" w:eastAsia="Times New Roman" w:hAnsi="Times New Roman" w:cs="Times New Roman"/>
          <w:sz w:val="24"/>
          <w:szCs w:val="24"/>
        </w:rPr>
        <w:t>pluralization</w:t>
      </w:r>
      <w:proofErr w:type="spellEnd"/>
      <w:r w:rsidRPr="00954A25">
        <w:rPr>
          <w:rFonts w:ascii="Times New Roman" w:eastAsia="Times New Roman" w:hAnsi="Times New Roman" w:cs="Times New Roman"/>
          <w:sz w:val="24"/>
          <w:szCs w:val="24"/>
        </w:rPr>
        <w:t xml:space="preserve"> rules to make database programming easier (e.g. activity becomes activities, box becomes boxes, person becomes people, data remains data, etc.)</w:t>
      </w:r>
    </w:p>
    <w:p w:rsidR="00954A25" w:rsidRPr="00954A25" w:rsidRDefault="00954A25" w:rsidP="00954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25">
        <w:rPr>
          <w:rFonts w:ascii="Times New Roman" w:eastAsia="Times New Roman" w:hAnsi="Times New Roman" w:cs="Times New Roman"/>
          <w:sz w:val="24"/>
          <w:szCs w:val="24"/>
        </w:rPr>
        <w:t xml:space="preserve">more grammatical SQL (e.g. SELECT </w:t>
      </w:r>
      <w:proofErr w:type="spellStart"/>
      <w:r w:rsidRPr="00954A25">
        <w:rPr>
          <w:rFonts w:ascii="Times New Roman" w:eastAsia="Times New Roman" w:hAnsi="Times New Roman" w:cs="Times New Roman"/>
          <w:sz w:val="24"/>
          <w:szCs w:val="24"/>
        </w:rPr>
        <w:t>activity.activity_name</w:t>
      </w:r>
      <w:proofErr w:type="spellEnd"/>
      <w:r w:rsidRPr="00954A25">
        <w:rPr>
          <w:rFonts w:ascii="Times New Roman" w:eastAsia="Times New Roman" w:hAnsi="Times New Roman" w:cs="Times New Roman"/>
          <w:sz w:val="24"/>
          <w:szCs w:val="24"/>
        </w:rPr>
        <w:t xml:space="preserve"> –rather than– SELECT </w:t>
      </w:r>
      <w:proofErr w:type="spellStart"/>
      <w:r w:rsidRPr="00954A25">
        <w:rPr>
          <w:rFonts w:ascii="Times New Roman" w:eastAsia="Times New Roman" w:hAnsi="Times New Roman" w:cs="Times New Roman"/>
          <w:sz w:val="24"/>
          <w:szCs w:val="24"/>
        </w:rPr>
        <w:t>activities.activity_name</w:t>
      </w:r>
      <w:proofErr w:type="spellEnd"/>
      <w:r w:rsidRPr="00954A2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54A25" w:rsidRPr="00954A25" w:rsidRDefault="00954A25" w:rsidP="00954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25">
        <w:rPr>
          <w:rFonts w:ascii="Times New Roman" w:eastAsia="Times New Roman" w:hAnsi="Times New Roman" w:cs="Times New Roman"/>
          <w:sz w:val="24"/>
          <w:szCs w:val="24"/>
        </w:rPr>
        <w:t xml:space="preserve">avoid abbreviated, concatenated, or acronym-based names </w:t>
      </w:r>
    </w:p>
    <w:p w:rsidR="00954A25" w:rsidRPr="00954A25" w:rsidRDefault="00954A25" w:rsidP="00954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25">
        <w:rPr>
          <w:rFonts w:ascii="Times New Roman" w:eastAsia="Times New Roman" w:hAnsi="Times New Roman" w:cs="Times New Roman"/>
          <w:sz w:val="24"/>
          <w:szCs w:val="24"/>
        </w:rPr>
        <w:t>promotes self-documenting design</w:t>
      </w:r>
    </w:p>
    <w:p w:rsidR="00954A25" w:rsidRPr="00954A25" w:rsidRDefault="00954A25" w:rsidP="00954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25">
        <w:rPr>
          <w:rFonts w:ascii="Times New Roman" w:eastAsia="Times New Roman" w:hAnsi="Times New Roman" w:cs="Times New Roman"/>
          <w:sz w:val="24"/>
          <w:szCs w:val="24"/>
        </w:rPr>
        <w:t>easier for developer and non-developer to read and understand</w:t>
      </w:r>
    </w:p>
    <w:p w:rsidR="00954A25" w:rsidRPr="00954A25" w:rsidRDefault="00954A25" w:rsidP="00954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25">
        <w:rPr>
          <w:rFonts w:ascii="Times New Roman" w:eastAsia="Times New Roman" w:hAnsi="Times New Roman" w:cs="Times New Roman"/>
          <w:sz w:val="24"/>
          <w:szCs w:val="24"/>
        </w:rPr>
        <w:t xml:space="preserve">prefix lookup tables with the name of the table they relate to </w:t>
      </w:r>
    </w:p>
    <w:p w:rsidR="00954A25" w:rsidRPr="00954A25" w:rsidRDefault="00954A25" w:rsidP="00954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4A25">
        <w:rPr>
          <w:rFonts w:ascii="Times New Roman" w:eastAsia="Times New Roman" w:hAnsi="Times New Roman" w:cs="Times New Roman"/>
          <w:sz w:val="24"/>
          <w:szCs w:val="24"/>
        </w:rPr>
        <w:t>groups</w:t>
      </w:r>
      <w:proofErr w:type="gramEnd"/>
      <w:r w:rsidRPr="00954A25">
        <w:rPr>
          <w:rFonts w:ascii="Times New Roman" w:eastAsia="Times New Roman" w:hAnsi="Times New Roman" w:cs="Times New Roman"/>
          <w:sz w:val="24"/>
          <w:szCs w:val="24"/>
        </w:rPr>
        <w:t xml:space="preserve"> related tables together (e.g. </w:t>
      </w:r>
      <w:proofErr w:type="spellStart"/>
      <w:r w:rsidRPr="00954A25">
        <w:rPr>
          <w:rFonts w:ascii="Times New Roman" w:eastAsia="Times New Roman" w:hAnsi="Times New Roman" w:cs="Times New Roman"/>
          <w:sz w:val="24"/>
          <w:szCs w:val="24"/>
        </w:rPr>
        <w:t>activity_status</w:t>
      </w:r>
      <w:proofErr w:type="spellEnd"/>
      <w:r w:rsidRPr="00954A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4A25">
        <w:rPr>
          <w:rFonts w:ascii="Times New Roman" w:eastAsia="Times New Roman" w:hAnsi="Times New Roman" w:cs="Times New Roman"/>
          <w:sz w:val="24"/>
          <w:szCs w:val="24"/>
        </w:rPr>
        <w:t>activity_type</w:t>
      </w:r>
      <w:proofErr w:type="spellEnd"/>
      <w:r w:rsidRPr="00954A25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954A25" w:rsidRPr="00954A25" w:rsidRDefault="00954A25" w:rsidP="00954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25">
        <w:rPr>
          <w:rFonts w:ascii="Times New Roman" w:eastAsia="Times New Roman" w:hAnsi="Times New Roman" w:cs="Times New Roman"/>
          <w:sz w:val="24"/>
          <w:szCs w:val="24"/>
        </w:rPr>
        <w:t>prevents naming conflicts between generic lookup tables for different entities</w:t>
      </w:r>
    </w:p>
    <w:p w:rsidR="00954A25" w:rsidRPr="00954A25" w:rsidRDefault="00954A25" w:rsidP="00954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25">
        <w:rPr>
          <w:rFonts w:ascii="Times New Roman" w:eastAsia="Times New Roman" w:hAnsi="Times New Roman" w:cs="Times New Roman"/>
          <w:sz w:val="24"/>
          <w:szCs w:val="24"/>
        </w:rPr>
        <w:t xml:space="preserve">for a linking (or junction) table, concatenate the names of the two tables being linked </w:t>
      </w:r>
      <w:ins w:id="1" w:author="Unknown">
        <w:r w:rsidRPr="00954A25">
          <w:rPr>
            <w:rFonts w:ascii="Times New Roman" w:eastAsia="Times New Roman" w:hAnsi="Times New Roman" w:cs="Times New Roman"/>
            <w:sz w:val="24"/>
            <w:szCs w:val="24"/>
          </w:rPr>
          <w:t>in alphabetical order</w:t>
        </w:r>
      </w:ins>
      <w:r w:rsidRPr="00954A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4A25" w:rsidRPr="00954A25" w:rsidRDefault="00954A25" w:rsidP="00954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25">
        <w:rPr>
          <w:rFonts w:ascii="Times New Roman" w:eastAsia="Times New Roman" w:hAnsi="Times New Roman" w:cs="Times New Roman"/>
          <w:sz w:val="24"/>
          <w:szCs w:val="24"/>
        </w:rPr>
        <w:t>orders linking table with a related entity table</w:t>
      </w:r>
    </w:p>
    <w:p w:rsidR="00954A25" w:rsidRPr="00954A25" w:rsidRDefault="00954A25" w:rsidP="00954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25">
        <w:rPr>
          <w:rFonts w:ascii="Times New Roman" w:eastAsia="Times New Roman" w:hAnsi="Times New Roman" w:cs="Times New Roman"/>
          <w:sz w:val="24"/>
          <w:szCs w:val="24"/>
        </w:rPr>
        <w:t>expresses composite purpose of the table</w:t>
      </w:r>
    </w:p>
    <w:p w:rsidR="00954A25" w:rsidRPr="00954A25" w:rsidRDefault="00954A25" w:rsidP="00954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25">
        <w:rPr>
          <w:rFonts w:ascii="Times New Roman" w:eastAsia="Times New Roman" w:hAnsi="Times New Roman" w:cs="Times New Roman"/>
          <w:sz w:val="24"/>
          <w:szCs w:val="24"/>
        </w:rPr>
        <w:t>this should be waived if the linking table has a natural, standard, or obvious name (e.g. “item” in: [order] 1 to M [item] M to 1 [product])</w:t>
      </w:r>
    </w:p>
    <w:p w:rsidR="00954A25" w:rsidRPr="00954A25" w:rsidRDefault="00954A25" w:rsidP="00954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25">
        <w:rPr>
          <w:rFonts w:ascii="Times New Roman" w:eastAsia="Times New Roman" w:hAnsi="Times New Roman" w:cs="Times New Roman"/>
          <w:sz w:val="24"/>
          <w:szCs w:val="24"/>
        </w:rPr>
        <w:t>this must be waived if there are multiple linking tables between the same two tables, (e.g. “student” and “instructor” between the tables “person” and “class”)</w:t>
      </w:r>
    </w:p>
    <w:p w:rsidR="00954A25" w:rsidRPr="00954A25" w:rsidRDefault="00954A25" w:rsidP="00954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2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rare problem </w:t>
      </w:r>
    </w:p>
    <w:p w:rsidR="00954A25" w:rsidRPr="00954A25" w:rsidRDefault="00954A25" w:rsidP="00954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4A25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954A25">
        <w:rPr>
          <w:rFonts w:ascii="Times New Roman" w:eastAsia="Times New Roman" w:hAnsi="Times New Roman" w:cs="Times New Roman"/>
          <w:sz w:val="24"/>
          <w:szCs w:val="24"/>
        </w:rPr>
        <w:t xml:space="preserve"> about a linking table for a generic lookup table? </w:t>
      </w:r>
    </w:p>
    <w:p w:rsidR="00954A25" w:rsidRPr="00954A25" w:rsidRDefault="00954A25" w:rsidP="00954A2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25">
        <w:rPr>
          <w:rFonts w:ascii="Times New Roman" w:eastAsia="Times New Roman" w:hAnsi="Times New Roman" w:cs="Times New Roman"/>
          <w:sz w:val="24"/>
          <w:szCs w:val="24"/>
        </w:rPr>
        <w:t>this can be avoided by renaming the generic lookup (and removing the prefix)</w:t>
      </w:r>
    </w:p>
    <w:p w:rsidR="00954A25" w:rsidRPr="00954A25" w:rsidRDefault="00954A25" w:rsidP="00954A2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25">
        <w:rPr>
          <w:rFonts w:ascii="Times New Roman" w:eastAsia="Times New Roman" w:hAnsi="Times New Roman" w:cs="Times New Roman"/>
          <w:sz w:val="24"/>
          <w:szCs w:val="24"/>
        </w:rPr>
        <w:t xml:space="preserve">suggestion: as a variation on the linking table naming convention above, use a special character (such as a plus-sign “+”, a hyphen “-”, or a double-underline “__”) to separate concatenated table names (e.g. the linking table for activity and </w:t>
      </w:r>
      <w:proofErr w:type="spellStart"/>
      <w:r w:rsidRPr="00954A25">
        <w:rPr>
          <w:rFonts w:ascii="Times New Roman" w:eastAsia="Times New Roman" w:hAnsi="Times New Roman" w:cs="Times New Roman"/>
          <w:sz w:val="24"/>
          <w:szCs w:val="24"/>
        </w:rPr>
        <w:t>activity_type</w:t>
      </w:r>
      <w:proofErr w:type="spellEnd"/>
      <w:r w:rsidRPr="00954A25">
        <w:rPr>
          <w:rFonts w:ascii="Times New Roman" w:eastAsia="Times New Roman" w:hAnsi="Times New Roman" w:cs="Times New Roman"/>
          <w:sz w:val="24"/>
          <w:szCs w:val="24"/>
        </w:rPr>
        <w:t xml:space="preserve"> would be </w:t>
      </w:r>
      <w:proofErr w:type="spellStart"/>
      <w:r w:rsidRPr="00954A25">
        <w:rPr>
          <w:rFonts w:ascii="Times New Roman" w:eastAsia="Times New Roman" w:hAnsi="Times New Roman" w:cs="Times New Roman"/>
          <w:sz w:val="24"/>
          <w:szCs w:val="24"/>
        </w:rPr>
        <w:t>activity__activity_type</w:t>
      </w:r>
      <w:proofErr w:type="spellEnd"/>
      <w:r w:rsidRPr="00954A2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05A78" w:rsidRPr="00F05A78" w:rsidRDefault="00F05A78" w:rsidP="00F05A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F05A78">
        <w:rPr>
          <w:rFonts w:ascii="Times New Roman" w:eastAsia="Times New Roman" w:hAnsi="Times New Roman" w:cs="Times New Roman"/>
          <w:b/>
          <w:bCs/>
          <w:sz w:val="36"/>
          <w:szCs w:val="36"/>
        </w:rPr>
        <w:t>field/column</w:t>
      </w:r>
      <w:proofErr w:type="gramEnd"/>
      <w:r w:rsidRPr="00F05A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names</w:t>
      </w:r>
    </w:p>
    <w:p w:rsidR="00F05A78" w:rsidRPr="00F05A78" w:rsidRDefault="00F05A78" w:rsidP="00F05A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78">
        <w:rPr>
          <w:rFonts w:ascii="Times New Roman" w:eastAsia="Times New Roman" w:hAnsi="Times New Roman" w:cs="Times New Roman"/>
          <w:sz w:val="24"/>
          <w:szCs w:val="24"/>
        </w:rPr>
        <w:t xml:space="preserve">the primary key should be the </w:t>
      </w:r>
      <w:ins w:id="2" w:author="Unknown">
        <w:r w:rsidRPr="00F05A78">
          <w:rPr>
            <w:rFonts w:ascii="Times New Roman" w:eastAsia="Times New Roman" w:hAnsi="Times New Roman" w:cs="Times New Roman"/>
            <w:sz w:val="24"/>
            <w:szCs w:val="24"/>
          </w:rPr>
          <w:t>singular form of the</w:t>
        </w:r>
      </w:ins>
      <w:r w:rsidRPr="00F05A78">
        <w:rPr>
          <w:rFonts w:ascii="Times New Roman" w:eastAsia="Times New Roman" w:hAnsi="Times New Roman" w:cs="Times New Roman"/>
          <w:sz w:val="24"/>
          <w:szCs w:val="24"/>
        </w:rPr>
        <w:t xml:space="preserve"> table name suffixed with “_id” </w:t>
      </w:r>
      <w:ins w:id="3" w:author="Unknown">
        <w:r w:rsidRPr="00F05A78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r w:rsidRPr="00F05A7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update:</w:t>
        </w:r>
        <w:r w:rsidRPr="00F05A7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05A78">
          <w:rPr>
            <w:rFonts w:ascii="Times New Roman" w:eastAsia="Times New Roman" w:hAnsi="Times New Roman" w:cs="Times New Roman"/>
            <w:sz w:val="24"/>
            <w:szCs w:val="24"/>
          </w:rPr>
          <w:t>i</w:t>
        </w:r>
        <w:proofErr w:type="spellEnd"/>
        <w:r w:rsidRPr="00F05A78">
          <w:rPr>
            <w:rFonts w:ascii="Times New Roman" w:eastAsia="Times New Roman" w:hAnsi="Times New Roman" w:cs="Times New Roman"/>
            <w:sz w:val="24"/>
            <w:szCs w:val="24"/>
          </w:rPr>
          <w:t xml:space="preserve"> now just name all my auto-increment primary keys “id”)</w:t>
        </w:r>
      </w:ins>
      <w:r w:rsidRPr="00F0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5A78" w:rsidRPr="00F05A78" w:rsidRDefault="00F05A78" w:rsidP="00F05A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78">
        <w:rPr>
          <w:rFonts w:ascii="Times New Roman" w:eastAsia="Times New Roman" w:hAnsi="Times New Roman" w:cs="Times New Roman"/>
          <w:sz w:val="24"/>
          <w:szCs w:val="24"/>
        </w:rPr>
        <w:t xml:space="preserve">allows primary key to be deduced/recalled from the table name alone (e.g. primary key of the product table would be </w:t>
      </w:r>
      <w:proofErr w:type="spellStart"/>
      <w:r w:rsidRPr="00F05A78">
        <w:rPr>
          <w:rFonts w:ascii="Times New Roman" w:eastAsia="Times New Roman" w:hAnsi="Times New Roman" w:cs="Times New Roman"/>
          <w:sz w:val="24"/>
          <w:szCs w:val="24"/>
        </w:rPr>
        <w:t>product_id</w:t>
      </w:r>
      <w:proofErr w:type="spellEnd"/>
      <w:r w:rsidRPr="00F05A7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05A78" w:rsidRPr="00F05A78" w:rsidRDefault="00F05A78" w:rsidP="00F05A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78">
        <w:rPr>
          <w:rFonts w:ascii="Times New Roman" w:eastAsia="Times New Roman" w:hAnsi="Times New Roman" w:cs="Times New Roman"/>
          <w:sz w:val="24"/>
          <w:szCs w:val="24"/>
        </w:rPr>
        <w:t>consistent with the name of the foreign key</w:t>
      </w:r>
    </w:p>
    <w:p w:rsidR="00F05A78" w:rsidRPr="00F05A78" w:rsidRDefault="00F05A78" w:rsidP="00F05A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78">
        <w:rPr>
          <w:rFonts w:ascii="Times New Roman" w:eastAsia="Times New Roman" w:hAnsi="Times New Roman" w:cs="Times New Roman"/>
          <w:sz w:val="24"/>
          <w:szCs w:val="24"/>
        </w:rPr>
        <w:t>prevents having to alias primary keys in programming</w:t>
      </w:r>
    </w:p>
    <w:p w:rsidR="00F05A78" w:rsidRPr="00F05A78" w:rsidRDefault="00F05A78" w:rsidP="00F05A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78">
        <w:rPr>
          <w:rFonts w:ascii="Times New Roman" w:eastAsia="Times New Roman" w:hAnsi="Times New Roman" w:cs="Times New Roman"/>
          <w:sz w:val="24"/>
          <w:szCs w:val="24"/>
        </w:rPr>
        <w:t xml:space="preserve">prefix the name of every field with the table name, excluding foreign keys </w:t>
      </w:r>
      <w:ins w:id="4" w:author="Unknown">
        <w:r w:rsidRPr="00F05A78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r w:rsidRPr="00F05A7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update:</w:t>
        </w:r>
        <w:r w:rsidRPr="00F05A7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05A78">
          <w:rPr>
            <w:rFonts w:ascii="Times New Roman" w:eastAsia="Times New Roman" w:hAnsi="Times New Roman" w:cs="Times New Roman"/>
            <w:sz w:val="24"/>
            <w:szCs w:val="24"/>
          </w:rPr>
          <w:t>i</w:t>
        </w:r>
        <w:proofErr w:type="spellEnd"/>
        <w:r w:rsidRPr="00F05A78">
          <w:rPr>
            <w:rFonts w:ascii="Times New Roman" w:eastAsia="Times New Roman" w:hAnsi="Times New Roman" w:cs="Times New Roman"/>
            <w:sz w:val="24"/>
            <w:szCs w:val="24"/>
          </w:rPr>
          <w:t xml:space="preserve"> no longer follow this convention because it’s very tedious to type, and because it’s obviated by the use of abbreviated table aliases in SQL)</w:t>
        </w:r>
      </w:ins>
      <w:r w:rsidRPr="00F0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5A78" w:rsidRPr="00F05A78" w:rsidRDefault="00F05A78" w:rsidP="00F05A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78">
        <w:rPr>
          <w:rFonts w:ascii="Times New Roman" w:eastAsia="Times New Roman" w:hAnsi="Times New Roman" w:cs="Times New Roman"/>
          <w:sz w:val="24"/>
          <w:szCs w:val="24"/>
        </w:rPr>
        <w:t>prevents using “name”, “order”, “percent”, etc. as field names and clashing with SQL/RDBMS reserved words</w:t>
      </w:r>
    </w:p>
    <w:p w:rsidR="00F05A78" w:rsidRPr="00F05A78" w:rsidRDefault="00F05A78" w:rsidP="00F05A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78">
        <w:rPr>
          <w:rFonts w:ascii="Times New Roman" w:eastAsia="Times New Roman" w:hAnsi="Times New Roman" w:cs="Times New Roman"/>
          <w:sz w:val="24"/>
          <w:szCs w:val="24"/>
        </w:rPr>
        <w:t xml:space="preserve">creates near unique field names (e.g. </w:t>
      </w:r>
      <w:proofErr w:type="spellStart"/>
      <w:r w:rsidRPr="00F05A78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F05A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5A78">
        <w:rPr>
          <w:rFonts w:ascii="Times New Roman" w:eastAsia="Times New Roman" w:hAnsi="Times New Roman" w:cs="Times New Roman"/>
          <w:sz w:val="24"/>
          <w:szCs w:val="24"/>
        </w:rPr>
        <w:t>product_code</w:t>
      </w:r>
      <w:proofErr w:type="spellEnd"/>
      <w:r w:rsidRPr="00F05A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5A78">
        <w:rPr>
          <w:rFonts w:ascii="Times New Roman" w:eastAsia="Times New Roman" w:hAnsi="Times New Roman" w:cs="Times New Roman"/>
          <w:sz w:val="24"/>
          <w:szCs w:val="24"/>
        </w:rPr>
        <w:t>product_description</w:t>
      </w:r>
      <w:proofErr w:type="spellEnd"/>
      <w:r w:rsidRPr="00F05A78">
        <w:rPr>
          <w:rFonts w:ascii="Times New Roman" w:eastAsia="Times New Roman" w:hAnsi="Times New Roman" w:cs="Times New Roman"/>
          <w:sz w:val="24"/>
          <w:szCs w:val="24"/>
        </w:rPr>
        <w:t>, etc., often simplifying query design and SQL coding, recommended for PHP)</w:t>
      </w:r>
    </w:p>
    <w:p w:rsidR="00F05A78" w:rsidRPr="00F05A78" w:rsidRDefault="00F05A78" w:rsidP="00F05A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78">
        <w:rPr>
          <w:rFonts w:ascii="Times New Roman" w:eastAsia="Times New Roman" w:hAnsi="Times New Roman" w:cs="Times New Roman"/>
          <w:sz w:val="24"/>
          <w:szCs w:val="24"/>
        </w:rPr>
        <w:t>makes the field names consistent with the primary key</w:t>
      </w:r>
    </w:p>
    <w:p w:rsidR="00F05A78" w:rsidRPr="00F05A78" w:rsidRDefault="00F05A78" w:rsidP="00F05A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78">
        <w:rPr>
          <w:rFonts w:ascii="Times New Roman" w:eastAsia="Times New Roman" w:hAnsi="Times New Roman" w:cs="Times New Roman"/>
          <w:sz w:val="24"/>
          <w:szCs w:val="24"/>
        </w:rPr>
        <w:t>differentiates foreign key fields from fields native to the table</w:t>
      </w:r>
    </w:p>
    <w:p w:rsidR="00F05A78" w:rsidRPr="00F05A78" w:rsidRDefault="00F05A78" w:rsidP="00F05A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78">
        <w:rPr>
          <w:rFonts w:ascii="Times New Roman" w:eastAsia="Times New Roman" w:hAnsi="Times New Roman" w:cs="Times New Roman"/>
          <w:sz w:val="24"/>
          <w:szCs w:val="24"/>
        </w:rPr>
        <w:t xml:space="preserve">maintains semantic transparency of field names when using table aliases (e.g. SELECT </w:t>
      </w:r>
      <w:proofErr w:type="spellStart"/>
      <w:r w:rsidRPr="00F05A78">
        <w:rPr>
          <w:rFonts w:ascii="Times New Roman" w:eastAsia="Times New Roman" w:hAnsi="Times New Roman" w:cs="Times New Roman"/>
          <w:sz w:val="24"/>
          <w:szCs w:val="24"/>
        </w:rPr>
        <w:t>a.activity_name</w:t>
      </w:r>
      <w:proofErr w:type="spellEnd"/>
      <w:r w:rsidRPr="00F05A78">
        <w:rPr>
          <w:rFonts w:ascii="Times New Roman" w:eastAsia="Times New Roman" w:hAnsi="Times New Roman" w:cs="Times New Roman"/>
          <w:sz w:val="24"/>
          <w:szCs w:val="24"/>
        </w:rPr>
        <w:t xml:space="preserve"> FROM activity a)</w:t>
      </w:r>
    </w:p>
    <w:p w:rsidR="00F05A78" w:rsidRPr="00F05A78" w:rsidRDefault="00F05A78" w:rsidP="00F05A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78">
        <w:rPr>
          <w:rFonts w:ascii="Times New Roman" w:eastAsia="Times New Roman" w:hAnsi="Times New Roman" w:cs="Times New Roman"/>
          <w:sz w:val="24"/>
          <w:szCs w:val="24"/>
        </w:rPr>
        <w:t>prevents naming a field the same name as the table</w:t>
      </w:r>
    </w:p>
    <w:p w:rsidR="00F05A78" w:rsidRPr="00F05A78" w:rsidRDefault="00F05A78" w:rsidP="00F05A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78">
        <w:rPr>
          <w:rFonts w:ascii="Times New Roman" w:eastAsia="Times New Roman" w:hAnsi="Times New Roman" w:cs="Times New Roman"/>
          <w:sz w:val="24"/>
          <w:szCs w:val="24"/>
        </w:rPr>
        <w:t>this can be waived for databases with many tables (30+), tables with many fields (30+), and long and obviously unique field names</w:t>
      </w:r>
    </w:p>
    <w:p w:rsidR="00F05A78" w:rsidRPr="00F05A78" w:rsidRDefault="00F05A78" w:rsidP="00F05A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78">
        <w:rPr>
          <w:rFonts w:ascii="Times New Roman" w:eastAsia="Times New Roman" w:hAnsi="Times New Roman" w:cs="Times New Roman"/>
          <w:sz w:val="24"/>
          <w:szCs w:val="24"/>
        </w:rPr>
        <w:t xml:space="preserve">this can be waived if your database programming always refers to fields in the form </w:t>
      </w:r>
      <w:proofErr w:type="spellStart"/>
      <w:r w:rsidRPr="00F05A78">
        <w:rPr>
          <w:rFonts w:ascii="Times New Roman" w:eastAsia="Times New Roman" w:hAnsi="Times New Roman" w:cs="Times New Roman"/>
          <w:i/>
          <w:iCs/>
          <w:sz w:val="24"/>
          <w:szCs w:val="24"/>
        </w:rPr>
        <w:t>tablename.fieldname</w:t>
      </w:r>
      <w:proofErr w:type="spellEnd"/>
    </w:p>
    <w:p w:rsidR="00F05A78" w:rsidRPr="00F05A78" w:rsidRDefault="00F05A78" w:rsidP="00F05A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78">
        <w:rPr>
          <w:rFonts w:ascii="Times New Roman" w:eastAsia="Times New Roman" w:hAnsi="Times New Roman" w:cs="Times New Roman"/>
          <w:sz w:val="24"/>
          <w:szCs w:val="24"/>
        </w:rPr>
        <w:t xml:space="preserve">foreign key fields should have the same name as the primary key to which they refer </w:t>
      </w:r>
      <w:ins w:id="5" w:author="Unknown">
        <w:r w:rsidRPr="00F05A78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r w:rsidRPr="00F05A7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update:</w:t>
        </w:r>
        <w:r w:rsidRPr="00F05A78">
          <w:rPr>
            <w:rFonts w:ascii="Times New Roman" w:eastAsia="Times New Roman" w:hAnsi="Times New Roman" w:cs="Times New Roman"/>
            <w:sz w:val="24"/>
            <w:szCs w:val="24"/>
          </w:rPr>
          <w:t xml:space="preserve"> obviously now that </w:t>
        </w:r>
        <w:proofErr w:type="spellStart"/>
        <w:r w:rsidRPr="00F05A78">
          <w:rPr>
            <w:rFonts w:ascii="Times New Roman" w:eastAsia="Times New Roman" w:hAnsi="Times New Roman" w:cs="Times New Roman"/>
            <w:sz w:val="24"/>
            <w:szCs w:val="24"/>
          </w:rPr>
          <w:t>i</w:t>
        </w:r>
        <w:proofErr w:type="spellEnd"/>
        <w:r w:rsidRPr="00F05A78">
          <w:rPr>
            <w:rFonts w:ascii="Times New Roman" w:eastAsia="Times New Roman" w:hAnsi="Times New Roman" w:cs="Times New Roman"/>
            <w:sz w:val="24"/>
            <w:szCs w:val="24"/>
          </w:rPr>
          <w:t xml:space="preserve"> just name my primary keys “id”, </w:t>
        </w:r>
        <w:proofErr w:type="spellStart"/>
        <w:r w:rsidRPr="00F05A78">
          <w:rPr>
            <w:rFonts w:ascii="Times New Roman" w:eastAsia="Times New Roman" w:hAnsi="Times New Roman" w:cs="Times New Roman"/>
            <w:sz w:val="24"/>
            <w:szCs w:val="24"/>
          </w:rPr>
          <w:t>i</w:t>
        </w:r>
        <w:proofErr w:type="spellEnd"/>
        <w:r w:rsidRPr="00F05A78">
          <w:rPr>
            <w:rFonts w:ascii="Times New Roman" w:eastAsia="Times New Roman" w:hAnsi="Times New Roman" w:cs="Times New Roman"/>
            <w:sz w:val="24"/>
            <w:szCs w:val="24"/>
          </w:rPr>
          <w:t xml:space="preserve"> name my foreign keys the singular form of the table name + “_id”)</w:t>
        </w:r>
      </w:ins>
      <w:r w:rsidRPr="00F0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5A78" w:rsidRPr="00F05A78" w:rsidRDefault="00F05A78" w:rsidP="00F05A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78">
        <w:rPr>
          <w:rFonts w:ascii="Times New Roman" w:eastAsia="Times New Roman" w:hAnsi="Times New Roman" w:cs="Times New Roman"/>
          <w:sz w:val="24"/>
          <w:szCs w:val="24"/>
        </w:rPr>
        <w:t>makes the table to which they refer completely obvious</w:t>
      </w:r>
    </w:p>
    <w:p w:rsidR="00F05A78" w:rsidRPr="00F05A78" w:rsidRDefault="00F05A78" w:rsidP="00F05A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78">
        <w:rPr>
          <w:rFonts w:ascii="Times New Roman" w:eastAsia="Times New Roman" w:hAnsi="Times New Roman" w:cs="Times New Roman"/>
          <w:sz w:val="24"/>
          <w:szCs w:val="24"/>
        </w:rPr>
        <w:t xml:space="preserve">if there are multiple foreign keys referencing same table, prefix the foreign key field name with an appropriately descriptive adjective (e.g. </w:t>
      </w:r>
      <w:proofErr w:type="spellStart"/>
      <w:r w:rsidRPr="00F05A78">
        <w:rPr>
          <w:rFonts w:ascii="Times New Roman" w:eastAsia="Times New Roman" w:hAnsi="Times New Roman" w:cs="Times New Roman"/>
          <w:sz w:val="24"/>
          <w:szCs w:val="24"/>
        </w:rPr>
        <w:t>lead_person_id</w:t>
      </w:r>
      <w:proofErr w:type="spellEnd"/>
      <w:r w:rsidRPr="00F05A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5A78">
        <w:rPr>
          <w:rFonts w:ascii="Times New Roman" w:eastAsia="Times New Roman" w:hAnsi="Times New Roman" w:cs="Times New Roman"/>
          <w:sz w:val="24"/>
          <w:szCs w:val="24"/>
        </w:rPr>
        <w:t>technical_person_id</w:t>
      </w:r>
      <w:proofErr w:type="spellEnd"/>
      <w:r w:rsidRPr="00F05A78">
        <w:rPr>
          <w:rFonts w:ascii="Times New Roman" w:eastAsia="Times New Roman" w:hAnsi="Times New Roman" w:cs="Times New Roman"/>
          <w:sz w:val="24"/>
          <w:szCs w:val="24"/>
        </w:rPr>
        <w:t xml:space="preserve">, etc. which transparently reference </w:t>
      </w:r>
      <w:proofErr w:type="spellStart"/>
      <w:r w:rsidRPr="00F05A78">
        <w:rPr>
          <w:rFonts w:ascii="Times New Roman" w:eastAsia="Times New Roman" w:hAnsi="Times New Roman" w:cs="Times New Roman"/>
          <w:sz w:val="24"/>
          <w:szCs w:val="24"/>
        </w:rPr>
        <w:t>person_id</w:t>
      </w:r>
      <w:proofErr w:type="spellEnd"/>
      <w:r w:rsidRPr="00F05A78">
        <w:rPr>
          <w:rFonts w:ascii="Times New Roman" w:eastAsia="Times New Roman" w:hAnsi="Times New Roman" w:cs="Times New Roman"/>
          <w:sz w:val="24"/>
          <w:szCs w:val="24"/>
        </w:rPr>
        <w:t xml:space="preserve"> in the person table)</w:t>
      </w:r>
    </w:p>
    <w:p w:rsidR="00F05A78" w:rsidRPr="00F05A78" w:rsidRDefault="00F05A78" w:rsidP="00F05A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78">
        <w:rPr>
          <w:rFonts w:ascii="Times New Roman" w:eastAsia="Times New Roman" w:hAnsi="Times New Roman" w:cs="Times New Roman"/>
          <w:sz w:val="24"/>
          <w:szCs w:val="24"/>
        </w:rPr>
        <w:t xml:space="preserve">suffix fields of type date with “_on”, suffix fields of time </w:t>
      </w:r>
      <w:proofErr w:type="spellStart"/>
      <w:r w:rsidRPr="00F05A78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F05A78">
        <w:rPr>
          <w:rFonts w:ascii="Times New Roman" w:eastAsia="Times New Roman" w:hAnsi="Times New Roman" w:cs="Times New Roman"/>
          <w:sz w:val="24"/>
          <w:szCs w:val="24"/>
        </w:rPr>
        <w:t xml:space="preserve"> with “_at”, and prefix fields of type </w:t>
      </w:r>
      <w:proofErr w:type="spellStart"/>
      <w:r w:rsidRPr="00F05A78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F05A78">
        <w:rPr>
          <w:rFonts w:ascii="Times New Roman" w:eastAsia="Times New Roman" w:hAnsi="Times New Roman" w:cs="Times New Roman"/>
          <w:sz w:val="24"/>
          <w:szCs w:val="24"/>
        </w:rPr>
        <w:t xml:space="preserve"> with “is_” or “has_” </w:t>
      </w:r>
    </w:p>
    <w:p w:rsidR="00F05A78" w:rsidRPr="00F05A78" w:rsidRDefault="00F05A78" w:rsidP="00F05A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78">
        <w:rPr>
          <w:rFonts w:ascii="Times New Roman" w:eastAsia="Times New Roman" w:hAnsi="Times New Roman" w:cs="Times New Roman"/>
          <w:sz w:val="24"/>
          <w:szCs w:val="24"/>
        </w:rPr>
        <w:t>prevents confusing with more common text/number data types</w:t>
      </w:r>
    </w:p>
    <w:p w:rsidR="00954A25" w:rsidRPr="00954A25" w:rsidRDefault="00954A25" w:rsidP="00954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4A25" w:rsidRDefault="00954A25"/>
    <w:p w:rsidR="00954A25" w:rsidRDefault="00954A25"/>
    <w:sectPr w:rsidR="00954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E1A6F"/>
    <w:multiLevelType w:val="multilevel"/>
    <w:tmpl w:val="7A7A3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487CCA"/>
    <w:multiLevelType w:val="multilevel"/>
    <w:tmpl w:val="240C4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7C7793"/>
    <w:multiLevelType w:val="multilevel"/>
    <w:tmpl w:val="100C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54A25"/>
    <w:rsid w:val="00954A25"/>
    <w:rsid w:val="00F05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4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4A2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54A25"/>
    <w:rPr>
      <w:b/>
      <w:bCs/>
    </w:rPr>
  </w:style>
  <w:style w:type="paragraph" w:styleId="ListParagraph">
    <w:name w:val="List Paragraph"/>
    <w:basedOn w:val="Normal"/>
    <w:uiPriority w:val="34"/>
    <w:qFormat/>
    <w:rsid w:val="00954A2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05A7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3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721</Words>
  <Characters>4110</Characters>
  <Application>Microsoft Office Word</Application>
  <DocSecurity>0</DocSecurity>
  <Lines>34</Lines>
  <Paragraphs>9</Paragraphs>
  <ScaleCrop>false</ScaleCrop>
  <Company>Hewlett-Packard Company</Company>
  <LinksUpToDate>false</LinksUpToDate>
  <CharactersWithSpaces>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Melo</dc:creator>
  <cp:lastModifiedBy>Marcus Melo</cp:lastModifiedBy>
  <cp:revision>2</cp:revision>
  <dcterms:created xsi:type="dcterms:W3CDTF">2010-06-11T18:40:00Z</dcterms:created>
  <dcterms:modified xsi:type="dcterms:W3CDTF">2010-06-11T18:45:00Z</dcterms:modified>
</cp:coreProperties>
</file>